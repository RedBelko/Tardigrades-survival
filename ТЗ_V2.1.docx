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87B49" w14:textId="77777777" w:rsidR="000E06A6" w:rsidRDefault="00FA18E2" w:rsidP="00FA18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357E832D" w14:textId="77777777" w:rsidR="00FA18E2" w:rsidRPr="00F222E9" w:rsidRDefault="00FA18E2" w:rsidP="00F222E9">
      <w:pPr>
        <w:pStyle w:val="a3"/>
        <w:spacing w:before="240" w:after="240"/>
        <w:rPr>
          <w:rFonts w:cs="Times New Roman"/>
          <w:b/>
          <w:szCs w:val="28"/>
        </w:rPr>
      </w:pPr>
      <w:r w:rsidRPr="00F222E9">
        <w:rPr>
          <w:rFonts w:cs="Times New Roman"/>
          <w:b/>
          <w:szCs w:val="28"/>
        </w:rPr>
        <w:t>1) Наименование изделие</w:t>
      </w:r>
    </w:p>
    <w:p w14:paraId="180CB63B" w14:textId="0AA89B4D" w:rsidR="00F222E9" w:rsidRPr="00F222E9" w:rsidRDefault="0011241D" w:rsidP="00F222E9">
      <w:pPr>
        <w:pStyle w:val="a3"/>
        <w:rPr>
          <w:rFonts w:cs="Times New Roman"/>
          <w:szCs w:val="28"/>
        </w:rPr>
      </w:pPr>
      <w:r w:rsidRPr="00F222E9">
        <w:rPr>
          <w:rFonts w:cs="Times New Roman"/>
          <w:szCs w:val="28"/>
        </w:rPr>
        <w:t>М</w:t>
      </w:r>
      <w:r w:rsidR="00DC143C" w:rsidRPr="00F222E9">
        <w:rPr>
          <w:rFonts w:cs="Times New Roman"/>
          <w:szCs w:val="28"/>
        </w:rPr>
        <w:t xml:space="preserve">одуль обеспечения жизнедеятельности и наблюдения за тихоходками на борту космического спутника формата </w:t>
      </w:r>
      <w:r w:rsidR="00DC143C" w:rsidRPr="00F222E9">
        <w:rPr>
          <w:rFonts w:cs="Times New Roman"/>
          <w:szCs w:val="28"/>
          <w:lang w:val="en-US"/>
        </w:rPr>
        <w:t>CubeSat</w:t>
      </w:r>
      <w:r w:rsidR="00DC143C" w:rsidRPr="00F222E9">
        <w:rPr>
          <w:rFonts w:cs="Times New Roman"/>
          <w:szCs w:val="28"/>
        </w:rPr>
        <w:t>.</w:t>
      </w:r>
    </w:p>
    <w:p w14:paraId="7B66F1C8" w14:textId="54D204BD" w:rsidR="00FA18E2" w:rsidRPr="00F222E9" w:rsidRDefault="00FA18E2" w:rsidP="00F222E9">
      <w:pPr>
        <w:pStyle w:val="a3"/>
        <w:spacing w:before="240" w:after="240"/>
        <w:rPr>
          <w:rFonts w:cs="Times New Roman"/>
          <w:b/>
          <w:szCs w:val="28"/>
        </w:rPr>
      </w:pPr>
      <w:r w:rsidRPr="00F222E9">
        <w:rPr>
          <w:rFonts w:cs="Times New Roman"/>
          <w:b/>
          <w:szCs w:val="28"/>
        </w:rPr>
        <w:t>2) Формулировка технического требования</w:t>
      </w:r>
    </w:p>
    <w:p w14:paraId="358105AB" w14:textId="10E5F2A1" w:rsidR="00F222E9" w:rsidRPr="00F222E9" w:rsidRDefault="00A96918" w:rsidP="00F222E9">
      <w:pPr>
        <w:pStyle w:val="a3"/>
        <w:rPr>
          <w:rFonts w:cs="Times New Roman"/>
          <w:szCs w:val="28"/>
        </w:rPr>
      </w:pPr>
      <w:r w:rsidRPr="00F222E9">
        <w:rPr>
          <w:rFonts w:cs="Times New Roman"/>
          <w:szCs w:val="28"/>
        </w:rPr>
        <w:t xml:space="preserve">В ходе выполнения комплексного проекта будет </w:t>
      </w:r>
      <w:r w:rsidR="00800583" w:rsidRPr="00F222E9">
        <w:rPr>
          <w:rFonts w:cs="Times New Roman"/>
          <w:szCs w:val="28"/>
        </w:rPr>
        <w:t>разработан</w:t>
      </w:r>
      <w:r w:rsidR="00800583">
        <w:rPr>
          <w:rFonts w:cs="Times New Roman"/>
          <w:szCs w:val="28"/>
        </w:rPr>
        <w:t>а</w:t>
      </w:r>
      <w:r w:rsidR="00800583" w:rsidRPr="00F222E9">
        <w:rPr>
          <w:rFonts w:cs="Times New Roman"/>
          <w:szCs w:val="28"/>
        </w:rPr>
        <w:t xml:space="preserve"> </w:t>
      </w:r>
      <w:r w:rsidR="00800583">
        <w:rPr>
          <w:rFonts w:cs="Times New Roman"/>
          <w:szCs w:val="28"/>
        </w:rPr>
        <w:t xml:space="preserve">конструкция </w:t>
      </w:r>
      <w:r w:rsidRPr="00F222E9">
        <w:rPr>
          <w:rFonts w:cs="Times New Roman"/>
          <w:szCs w:val="28"/>
        </w:rPr>
        <w:t>устройств</w:t>
      </w:r>
      <w:r w:rsidR="00800583">
        <w:rPr>
          <w:rFonts w:cs="Times New Roman"/>
          <w:szCs w:val="28"/>
        </w:rPr>
        <w:t>а</w:t>
      </w:r>
      <w:r w:rsidRPr="00F222E9" w:rsidDel="00A96918">
        <w:rPr>
          <w:rFonts w:cs="Times New Roman"/>
          <w:szCs w:val="28"/>
        </w:rPr>
        <w:t xml:space="preserve"> </w:t>
      </w:r>
      <w:r w:rsidR="00DC143C" w:rsidRPr="00F222E9">
        <w:rPr>
          <w:rFonts w:cs="Times New Roman"/>
          <w:szCs w:val="28"/>
        </w:rPr>
        <w:t xml:space="preserve">жилого модуля для обеспечения жизнедеятельности тихоходок (или схожих микроорганизмов) на борту космического спутника формата </w:t>
      </w:r>
      <w:r w:rsidR="00DC143C" w:rsidRPr="00F222E9">
        <w:rPr>
          <w:rFonts w:cs="Times New Roman"/>
          <w:szCs w:val="28"/>
          <w:lang w:val="en-US"/>
        </w:rPr>
        <w:t>Cub</w:t>
      </w:r>
      <w:r w:rsidR="005B14DC" w:rsidRPr="00F222E9">
        <w:rPr>
          <w:rFonts w:cs="Times New Roman"/>
          <w:szCs w:val="28"/>
          <w:lang w:val="en-US"/>
        </w:rPr>
        <w:t>e</w:t>
      </w:r>
      <w:r w:rsidR="00DC143C" w:rsidRPr="00F222E9">
        <w:rPr>
          <w:rFonts w:cs="Times New Roman"/>
          <w:szCs w:val="28"/>
          <w:lang w:val="en-US"/>
        </w:rPr>
        <w:t>Sat</w:t>
      </w:r>
      <w:r w:rsidR="005B14DC" w:rsidRPr="00F222E9">
        <w:rPr>
          <w:rFonts w:cs="Times New Roman"/>
          <w:szCs w:val="28"/>
        </w:rPr>
        <w:t xml:space="preserve"> (Размер 1</w:t>
      </w:r>
      <w:r w:rsidR="005B14DC" w:rsidRPr="00F222E9">
        <w:rPr>
          <w:rFonts w:cs="Times New Roman"/>
          <w:szCs w:val="28"/>
          <w:lang w:val="en-US"/>
        </w:rPr>
        <w:t>U</w:t>
      </w:r>
      <w:r w:rsidR="005B14DC" w:rsidRPr="00F222E9">
        <w:rPr>
          <w:rFonts w:cs="Times New Roman"/>
          <w:szCs w:val="28"/>
        </w:rPr>
        <w:t xml:space="preserve">). Реализовать систему отслеживания параметров жизнедеятельности, записи данных и отправку их на наземную базовую станцию. </w:t>
      </w:r>
      <w:r w:rsidRPr="00F222E9">
        <w:rPr>
          <w:rFonts w:cs="Times New Roman"/>
          <w:szCs w:val="28"/>
        </w:rPr>
        <w:t>Р</w:t>
      </w:r>
      <w:r w:rsidR="005B14DC" w:rsidRPr="00F222E9">
        <w:rPr>
          <w:rFonts w:cs="Times New Roman"/>
          <w:szCs w:val="28"/>
        </w:rPr>
        <w:t xml:space="preserve">еализовать </w:t>
      </w:r>
      <w:r w:rsidR="0011241D" w:rsidRPr="00F222E9">
        <w:rPr>
          <w:rFonts w:cs="Times New Roman"/>
          <w:szCs w:val="28"/>
        </w:rPr>
        <w:t>контроль</w:t>
      </w:r>
      <w:r w:rsidR="005B14DC" w:rsidRPr="00F222E9">
        <w:rPr>
          <w:rFonts w:cs="Times New Roman"/>
          <w:szCs w:val="28"/>
        </w:rPr>
        <w:t xml:space="preserve"> параметров системы жизнеобеспечения</w:t>
      </w:r>
      <w:r w:rsidR="0011241D" w:rsidRPr="00F222E9">
        <w:rPr>
          <w:rFonts w:cs="Times New Roman"/>
          <w:szCs w:val="28"/>
        </w:rPr>
        <w:t xml:space="preserve"> для цикличного чередования благоприятной и неблагоприятной среды.</w:t>
      </w:r>
    </w:p>
    <w:p w14:paraId="143C9296" w14:textId="3AB7BAAB" w:rsidR="00F222E9" w:rsidRPr="00F222E9" w:rsidRDefault="00F222E9" w:rsidP="00F222E9">
      <w:pPr>
        <w:pStyle w:val="a3"/>
        <w:spacing w:before="240" w:after="240"/>
        <w:rPr>
          <w:rFonts w:cs="Times New Roman"/>
          <w:b/>
          <w:szCs w:val="28"/>
        </w:rPr>
      </w:pPr>
      <w:r w:rsidRPr="00F222E9">
        <w:rPr>
          <w:rFonts w:cs="Times New Roman"/>
          <w:b/>
          <w:szCs w:val="28"/>
        </w:rPr>
        <w:t>3) Назначение и область применения</w:t>
      </w:r>
    </w:p>
    <w:p w14:paraId="296AD035" w14:textId="5BB05FA4" w:rsidR="00F222E9" w:rsidRPr="00F222E9" w:rsidRDefault="00F222E9" w:rsidP="00F222E9">
      <w:pPr>
        <w:pStyle w:val="a3"/>
        <w:rPr>
          <w:rFonts w:cs="Times New Roman"/>
          <w:szCs w:val="28"/>
        </w:rPr>
      </w:pPr>
      <w:r w:rsidRPr="00F222E9">
        <w:rPr>
          <w:rFonts w:cs="Times New Roman"/>
          <w:szCs w:val="28"/>
        </w:rPr>
        <w:t>Система предназначена для проведения биологических исследований микроорганизмов в условиях околоземной орбиты в автоматическом режиме.</w:t>
      </w:r>
    </w:p>
    <w:p w14:paraId="043DEE27" w14:textId="513024BC" w:rsidR="00F222E9" w:rsidRPr="00F222E9" w:rsidRDefault="00F222E9" w:rsidP="00F222E9">
      <w:pPr>
        <w:pStyle w:val="a3"/>
        <w:spacing w:before="240" w:after="240"/>
        <w:rPr>
          <w:b/>
        </w:rPr>
      </w:pPr>
      <w:r w:rsidRPr="00F222E9">
        <w:rPr>
          <w:rFonts w:cs="Times New Roman"/>
          <w:b/>
          <w:szCs w:val="28"/>
        </w:rPr>
        <w:t xml:space="preserve">4) </w:t>
      </w:r>
      <w:r w:rsidR="00A96918" w:rsidRPr="00F222E9">
        <w:rPr>
          <w:rFonts w:cs="Times New Roman"/>
          <w:b/>
          <w:szCs w:val="28"/>
        </w:rPr>
        <w:t>Технические требования</w:t>
      </w:r>
      <w:r w:rsidR="00FA18E2" w:rsidRPr="00F222E9">
        <w:rPr>
          <w:b/>
        </w:rPr>
        <w:t>:</w:t>
      </w:r>
    </w:p>
    <w:p w14:paraId="29C8A87D" w14:textId="416095DD" w:rsidR="00F222E9" w:rsidRPr="00F222E9" w:rsidRDefault="00F222E9" w:rsidP="00F222E9">
      <w:pPr>
        <w:pStyle w:val="a3"/>
        <w:spacing w:before="240" w:after="240"/>
      </w:pPr>
      <w:r w:rsidRPr="00F222E9">
        <w:t xml:space="preserve">4.1) </w:t>
      </w:r>
      <w:r w:rsidR="003F32D3">
        <w:t>Функциональные характеристики</w:t>
      </w:r>
      <w:r w:rsidRPr="00F222E9">
        <w:t>:</w:t>
      </w:r>
      <w:r w:rsidR="00227628" w:rsidRPr="00F222E9">
        <w:t xml:space="preserve"> </w:t>
      </w:r>
    </w:p>
    <w:p w14:paraId="66DF9698" w14:textId="6037C351" w:rsidR="00C2132A" w:rsidRDefault="00C2132A" w:rsidP="00470292">
      <w:pPr>
        <w:pStyle w:val="a3"/>
        <w:numPr>
          <w:ilvl w:val="0"/>
          <w:numId w:val="4"/>
        </w:numPr>
        <w:ind w:left="1418" w:hanging="709"/>
      </w:pPr>
      <w:r w:rsidRPr="00470292">
        <w:t xml:space="preserve">поддержание требуемого микроклимата </w:t>
      </w:r>
      <w:r>
        <w:t xml:space="preserve">в жилом модуле, включая температурный режим, воздушное давление, </w:t>
      </w:r>
      <w:r w:rsidRPr="007260BF">
        <w:t>влажность</w:t>
      </w:r>
      <w:r>
        <w:t>;</w:t>
      </w:r>
    </w:p>
    <w:p w14:paraId="6435E30D" w14:textId="607FE88F" w:rsidR="00F222E9" w:rsidRPr="00470292" w:rsidRDefault="00470292" w:rsidP="00C2132A">
      <w:pPr>
        <w:pStyle w:val="a3"/>
        <w:numPr>
          <w:ilvl w:val="0"/>
          <w:numId w:val="4"/>
        </w:numPr>
        <w:ind w:left="1418" w:hanging="709"/>
      </w:pPr>
      <w:r>
        <w:t xml:space="preserve">фото- и </w:t>
      </w:r>
      <w:r w:rsidR="00227628" w:rsidRPr="00470292">
        <w:t>видеофиксация жиз</w:t>
      </w:r>
      <w:r w:rsidRPr="00470292">
        <w:t>недеятельности микроорганизмов;</w:t>
      </w:r>
    </w:p>
    <w:p w14:paraId="110081DE" w14:textId="676B6741" w:rsidR="00470292" w:rsidRDefault="00470292" w:rsidP="00470292">
      <w:pPr>
        <w:pStyle w:val="a3"/>
        <w:numPr>
          <w:ilvl w:val="0"/>
          <w:numId w:val="4"/>
        </w:numPr>
        <w:ind w:left="1418" w:hanging="709"/>
      </w:pPr>
      <w:r>
        <w:t xml:space="preserve">создание </w:t>
      </w:r>
      <w:r w:rsidR="00227628" w:rsidRPr="00470292">
        <w:t xml:space="preserve">безвоздушного пространства на </w:t>
      </w:r>
      <w:r w:rsidR="00C83809" w:rsidRPr="00470292">
        <w:t>заданный</w:t>
      </w:r>
      <w:r w:rsidR="00227628" w:rsidRPr="00470292">
        <w:t xml:space="preserve"> промежуток времени с возможностью </w:t>
      </w:r>
      <w:r w:rsidR="00341A9C" w:rsidRPr="00470292">
        <w:t>возобновления</w:t>
      </w:r>
      <w:r w:rsidR="00227628" w:rsidRPr="00470292">
        <w:t xml:space="preserve"> </w:t>
      </w:r>
      <w:r w:rsidR="00341A9C" w:rsidRPr="00470292">
        <w:t>нормальных условий</w:t>
      </w:r>
      <w:r w:rsidR="006D080C">
        <w:t>.</w:t>
      </w:r>
    </w:p>
    <w:p w14:paraId="42141EB8" w14:textId="77777777" w:rsidR="00C2132A" w:rsidRDefault="00470292" w:rsidP="00470292">
      <w:pPr>
        <w:pStyle w:val="a3"/>
        <w:spacing w:before="240" w:after="240"/>
        <w:rPr>
          <w:highlight w:val="yellow"/>
        </w:rPr>
      </w:pPr>
      <w:r>
        <w:t xml:space="preserve">4.2) </w:t>
      </w:r>
      <w:r w:rsidR="002E026B" w:rsidRPr="00470292">
        <w:t>Технические характеристики</w:t>
      </w:r>
      <w:r>
        <w:t>:</w:t>
      </w:r>
      <w:r w:rsidR="00E21196" w:rsidRPr="00470292">
        <w:rPr>
          <w:highlight w:val="yellow"/>
        </w:rPr>
        <w:t xml:space="preserve"> </w:t>
      </w:r>
    </w:p>
    <w:p w14:paraId="1C21262C" w14:textId="4402642D" w:rsidR="00227628" w:rsidRDefault="00702F58" w:rsidP="00C2132A">
      <w:pPr>
        <w:pStyle w:val="a3"/>
        <w:numPr>
          <w:ilvl w:val="0"/>
          <w:numId w:val="5"/>
        </w:numPr>
        <w:ind w:left="1418" w:hanging="709"/>
      </w:pPr>
      <w:r>
        <w:t>Мощность энергопотребления –</w:t>
      </w:r>
      <w:r w:rsidR="007260BF">
        <w:t xml:space="preserve"> </w:t>
      </w:r>
      <w:r w:rsidRPr="007260BF">
        <w:t>Макс. 30</w:t>
      </w:r>
      <w:r>
        <w:t xml:space="preserve"> Вт;</w:t>
      </w:r>
    </w:p>
    <w:p w14:paraId="21058B2B" w14:textId="20E3CEB0" w:rsidR="00702F58" w:rsidRDefault="00702F58" w:rsidP="00C2132A">
      <w:pPr>
        <w:pStyle w:val="a3"/>
        <w:numPr>
          <w:ilvl w:val="0"/>
          <w:numId w:val="5"/>
        </w:numPr>
        <w:ind w:left="1418" w:hanging="709"/>
      </w:pPr>
      <w:r>
        <w:lastRenderedPageBreak/>
        <w:t xml:space="preserve">Масса всей конструкции </w:t>
      </w:r>
      <w:r w:rsidR="003F32D3">
        <w:t>–</w:t>
      </w:r>
      <w:r>
        <w:t xml:space="preserve"> </w:t>
      </w:r>
      <w:r w:rsidR="003F32D3">
        <w:t>(</w:t>
      </w:r>
      <w:r>
        <w:t>не более 1,33 кг.);</w:t>
      </w:r>
    </w:p>
    <w:p w14:paraId="1A19A18B" w14:textId="3162293B" w:rsidR="00702F58" w:rsidRPr="00470292" w:rsidRDefault="00702F58" w:rsidP="00702F58">
      <w:pPr>
        <w:pStyle w:val="a3"/>
        <w:numPr>
          <w:ilvl w:val="0"/>
          <w:numId w:val="5"/>
        </w:numPr>
        <w:ind w:left="1418" w:hanging="709"/>
      </w:pPr>
      <w:r>
        <w:t xml:space="preserve">Габариты конструкции </w:t>
      </w:r>
      <w:r w:rsidR="00800583">
        <w:t>–</w:t>
      </w:r>
      <w:r>
        <w:t xml:space="preserve"> </w:t>
      </w:r>
      <w:r w:rsidR="00800583">
        <w:t xml:space="preserve">не более </w:t>
      </w:r>
      <w:r w:rsidRPr="00076095">
        <w:t>10</w:t>
      </w:r>
      <w:r>
        <w:t>0</w:t>
      </w:r>
      <w:r>
        <w:rPr>
          <w:lang w:val="en-US"/>
        </w:rPr>
        <w:t>x</w:t>
      </w:r>
      <w:r w:rsidRPr="00076095">
        <w:t>10</w:t>
      </w:r>
      <w:r>
        <w:t>0</w:t>
      </w:r>
      <w:r>
        <w:rPr>
          <w:lang w:val="en-US"/>
        </w:rPr>
        <w:t>x</w:t>
      </w:r>
      <w:r w:rsidRPr="00076095">
        <w:t>10</w:t>
      </w:r>
      <w:r>
        <w:t xml:space="preserve">0 мм (согласно стандартному типоразмеру </w:t>
      </w:r>
      <w:r>
        <w:rPr>
          <w:lang w:val="en-US"/>
        </w:rPr>
        <w:t>CubeSat</w:t>
      </w:r>
      <w:r w:rsidRPr="00702F58">
        <w:t xml:space="preserve"> - </w:t>
      </w:r>
      <w:r>
        <w:t>1</w:t>
      </w:r>
      <w:r>
        <w:rPr>
          <w:lang w:val="en-US"/>
        </w:rPr>
        <w:t>U</w:t>
      </w:r>
      <w:r w:rsidR="006D080C">
        <w:t>).</w:t>
      </w:r>
    </w:p>
    <w:p w14:paraId="312EF67D" w14:textId="64E175A5" w:rsidR="00702F58" w:rsidRPr="003D4D90" w:rsidRDefault="00702F58" w:rsidP="003D4D90">
      <w:pPr>
        <w:pStyle w:val="a3"/>
        <w:spacing w:before="240" w:after="240"/>
      </w:pPr>
      <w:r w:rsidRPr="003D4D90">
        <w:t>4.</w:t>
      </w:r>
      <w:r w:rsidRPr="003D4D90">
        <w:rPr>
          <w:lang w:val="en-US"/>
        </w:rPr>
        <w:t>3</w:t>
      </w:r>
      <w:r w:rsidRPr="003D4D90">
        <w:t>)</w:t>
      </w:r>
      <w:r w:rsidRPr="003D4D90">
        <w:rPr>
          <w:lang w:val="en-US"/>
        </w:rPr>
        <w:t xml:space="preserve"> </w:t>
      </w:r>
      <w:r w:rsidRPr="003D4D90">
        <w:t xml:space="preserve">Нормы и количественные показатели: </w:t>
      </w:r>
    </w:p>
    <w:p w14:paraId="2B553EFA" w14:textId="2156A986" w:rsidR="003D4D90" w:rsidRDefault="009E53DB" w:rsidP="00981D0E">
      <w:pPr>
        <w:pStyle w:val="a3"/>
        <w:numPr>
          <w:ilvl w:val="0"/>
          <w:numId w:val="6"/>
        </w:numPr>
        <w:ind w:left="1418" w:hanging="709"/>
      </w:pPr>
      <w:r>
        <w:t>Нормальное давление в жилом модуле – 1 атм. (</w:t>
      </w:r>
      <w:r w:rsidRPr="009E53DB">
        <w:t>101</w:t>
      </w:r>
      <w:r>
        <w:t xml:space="preserve">,3 кПа) </w:t>
      </w:r>
      <w:r>
        <w:rPr>
          <w:rFonts w:cs="Times New Roman"/>
        </w:rPr>
        <w:t xml:space="preserve">± </w:t>
      </w:r>
      <w:r w:rsidR="006D080C">
        <w:t>2</w:t>
      </w:r>
      <w:r>
        <w:t>0%;</w:t>
      </w:r>
    </w:p>
    <w:p w14:paraId="0E66B92C" w14:textId="09132121" w:rsidR="009E53DB" w:rsidRDefault="009E53DB" w:rsidP="00981D0E">
      <w:pPr>
        <w:pStyle w:val="a3"/>
        <w:numPr>
          <w:ilvl w:val="0"/>
          <w:numId w:val="6"/>
        </w:numPr>
        <w:ind w:left="1418" w:hanging="709"/>
      </w:pPr>
      <w:r>
        <w:t>Количество полных замен воздушной среды в жилом модуле – не менее 5 раз;</w:t>
      </w:r>
    </w:p>
    <w:p w14:paraId="3DEAA610" w14:textId="529A8F18" w:rsidR="006D080C" w:rsidRDefault="006D080C" w:rsidP="00981D0E">
      <w:pPr>
        <w:pStyle w:val="a3"/>
        <w:numPr>
          <w:ilvl w:val="0"/>
          <w:numId w:val="6"/>
        </w:numPr>
        <w:ind w:left="1418" w:hanging="709"/>
      </w:pPr>
      <w:r>
        <w:t xml:space="preserve">Диапазон температур – 18-24 </w:t>
      </w:r>
      <w:r>
        <w:rPr>
          <w:rFonts w:cs="Times New Roman"/>
        </w:rPr>
        <w:t>º</w:t>
      </w:r>
      <w:r>
        <w:t>С;</w:t>
      </w:r>
    </w:p>
    <w:p w14:paraId="51A5C26C" w14:textId="3688F781" w:rsidR="00800583" w:rsidRDefault="00800583" w:rsidP="00981D0E">
      <w:pPr>
        <w:pStyle w:val="a3"/>
        <w:numPr>
          <w:ilvl w:val="0"/>
          <w:numId w:val="6"/>
        </w:numPr>
        <w:ind w:left="1418" w:hanging="709"/>
      </w:pPr>
      <w:r>
        <w:t xml:space="preserve">Температурная стойкость – </w:t>
      </w:r>
      <w:r w:rsidR="007260BF">
        <w:t>-80…+40</w:t>
      </w:r>
      <w:r w:rsidR="007F7BFA">
        <w:rPr>
          <w:lang w:val="en-US"/>
        </w:rPr>
        <w:t>;</w:t>
      </w:r>
    </w:p>
    <w:p w14:paraId="715CF7C1" w14:textId="3BD109B2" w:rsidR="0058243C" w:rsidRDefault="0058243C" w:rsidP="00981D0E">
      <w:pPr>
        <w:pStyle w:val="a3"/>
        <w:numPr>
          <w:ilvl w:val="0"/>
          <w:numId w:val="6"/>
        </w:numPr>
        <w:ind w:left="1418" w:hanging="709"/>
      </w:pPr>
      <w:r>
        <w:t>Площадь жилой камеры не менее 100 мм</w:t>
      </w:r>
      <w:r w:rsidRPr="005A392D">
        <w:rPr>
          <w:vertAlign w:val="superscript"/>
        </w:rPr>
        <w:t>2</w:t>
      </w:r>
      <w:r w:rsidR="007F7BFA" w:rsidRPr="007F7BFA">
        <w:t>.</w:t>
      </w:r>
    </w:p>
    <w:p w14:paraId="058CDD52" w14:textId="711F4CDC" w:rsidR="009E7B05" w:rsidRDefault="009E7B05" w:rsidP="004C57EF">
      <w:pPr>
        <w:pStyle w:val="a3"/>
        <w:spacing w:before="240" w:after="240"/>
        <w:rPr>
          <w:ins w:id="0" w:author="Илья Баранчугов" w:date="2020-06-03T09:36:00Z"/>
        </w:rPr>
      </w:pPr>
      <w:r w:rsidRPr="003D4D90">
        <w:t>4.</w:t>
      </w:r>
      <w:r>
        <w:t>4</w:t>
      </w:r>
      <w:r w:rsidRPr="003D4D90">
        <w:t>)</w:t>
      </w:r>
      <w:r w:rsidRPr="009E7B05">
        <w:t xml:space="preserve"> </w:t>
      </w:r>
      <w:r>
        <w:t>Требования к эксплуатации</w:t>
      </w:r>
      <w:r w:rsidRPr="003D4D90">
        <w:t>:</w:t>
      </w:r>
    </w:p>
    <w:p w14:paraId="58D47D32" w14:textId="5D6DCBF4" w:rsidR="00800583" w:rsidRDefault="0058243C" w:rsidP="005A392D">
      <w:pPr>
        <w:pStyle w:val="a3"/>
        <w:numPr>
          <w:ilvl w:val="0"/>
          <w:numId w:val="11"/>
        </w:numPr>
        <w:spacing w:before="240" w:after="240"/>
      </w:pPr>
      <w:r>
        <w:t>Управление и мониторинг условий содержания микроорганизмов</w:t>
      </w:r>
      <w:r w:rsidR="007F7BFA" w:rsidRPr="007F7BFA">
        <w:t>;</w:t>
      </w:r>
    </w:p>
    <w:p w14:paraId="5AC289AE" w14:textId="583624C2" w:rsidR="0058243C" w:rsidRDefault="0058243C" w:rsidP="005A392D">
      <w:pPr>
        <w:pStyle w:val="a3"/>
        <w:numPr>
          <w:ilvl w:val="0"/>
          <w:numId w:val="11"/>
        </w:numPr>
        <w:spacing w:before="240" w:after="240"/>
      </w:pPr>
      <w:r>
        <w:t>Корректировка хода эксперимента с наземной станции</w:t>
      </w:r>
      <w:r w:rsidR="007F7BFA" w:rsidRPr="007F7BFA">
        <w:t>;</w:t>
      </w:r>
    </w:p>
    <w:p w14:paraId="4B04C7F5" w14:textId="302D0D81" w:rsidR="0058243C" w:rsidRDefault="0058243C" w:rsidP="005A392D">
      <w:pPr>
        <w:pStyle w:val="a3"/>
        <w:numPr>
          <w:ilvl w:val="0"/>
          <w:numId w:val="11"/>
        </w:numPr>
        <w:spacing w:before="240" w:after="240"/>
      </w:pPr>
      <w:r>
        <w:t>Калибровка камеры с наземной станции</w:t>
      </w:r>
      <w:r w:rsidR="007F7BFA" w:rsidRPr="007F7BFA">
        <w:t>;</w:t>
      </w:r>
    </w:p>
    <w:p w14:paraId="3D819DC7" w14:textId="4B6BDE56" w:rsidR="0058243C" w:rsidRDefault="0058243C" w:rsidP="005A392D">
      <w:pPr>
        <w:pStyle w:val="a3"/>
        <w:numPr>
          <w:ilvl w:val="0"/>
          <w:numId w:val="11"/>
        </w:numPr>
        <w:spacing w:before="240" w:after="240"/>
      </w:pPr>
      <w:r>
        <w:t>Изменение алгоритмов обработки изображений с наземной станции</w:t>
      </w:r>
      <w:r w:rsidR="007F7BFA" w:rsidRPr="007F7BFA">
        <w:t>;</w:t>
      </w:r>
    </w:p>
    <w:p w14:paraId="7A6E98A5" w14:textId="119CBB88" w:rsidR="0058243C" w:rsidRDefault="0058243C" w:rsidP="005A392D">
      <w:pPr>
        <w:pStyle w:val="a3"/>
        <w:numPr>
          <w:ilvl w:val="0"/>
          <w:numId w:val="11"/>
        </w:numPr>
        <w:spacing w:before="240" w:after="240"/>
      </w:pPr>
      <w:r>
        <w:t>Система защиты от ошибок, откат к стабильной версии в автоматическом режиме</w:t>
      </w:r>
      <w:r w:rsidR="007F7BFA">
        <w:t>.</w:t>
      </w:r>
    </w:p>
    <w:p w14:paraId="0CF8827F" w14:textId="426026B8" w:rsidR="009E7B05" w:rsidRPr="003D4D90" w:rsidRDefault="009E7B05" w:rsidP="004C57EF">
      <w:pPr>
        <w:pStyle w:val="a3"/>
        <w:spacing w:before="240" w:after="240"/>
      </w:pPr>
      <w:r>
        <w:t>4.5) Требования к надежности:</w:t>
      </w:r>
      <w:r w:rsidRPr="003D4D90">
        <w:t xml:space="preserve"> </w:t>
      </w:r>
    </w:p>
    <w:p w14:paraId="74527FBA" w14:textId="44D2FB57" w:rsidR="0058243C" w:rsidRDefault="0058243C" w:rsidP="007260BF">
      <w:pPr>
        <w:pStyle w:val="a3"/>
        <w:numPr>
          <w:ilvl w:val="0"/>
          <w:numId w:val="10"/>
        </w:numPr>
      </w:pPr>
      <w:r>
        <w:t>Сохранение всех технических характеристик после доставки спутника на орбиту</w:t>
      </w:r>
      <w:r w:rsidR="007F7BFA" w:rsidRPr="007F7BFA">
        <w:t>;</w:t>
      </w:r>
    </w:p>
    <w:p w14:paraId="5AF4A96E" w14:textId="6D011584" w:rsidR="0058243C" w:rsidRDefault="0058243C" w:rsidP="007260BF">
      <w:pPr>
        <w:pStyle w:val="a3"/>
        <w:numPr>
          <w:ilvl w:val="0"/>
          <w:numId w:val="10"/>
        </w:numPr>
      </w:pPr>
      <w:r>
        <w:t>Обеспечение работоспособности модуля на околоземной орбите не менее 3 месяцев</w:t>
      </w:r>
      <w:r w:rsidR="007F7BFA" w:rsidRPr="007F7BFA">
        <w:t>;</w:t>
      </w:r>
    </w:p>
    <w:p w14:paraId="61A7A0EB" w14:textId="5DA34BC8" w:rsidR="007260BF" w:rsidRPr="006D080C" w:rsidRDefault="007260BF" w:rsidP="007260BF">
      <w:pPr>
        <w:pStyle w:val="a3"/>
        <w:numPr>
          <w:ilvl w:val="0"/>
          <w:numId w:val="10"/>
        </w:numPr>
      </w:pPr>
      <w:r>
        <w:lastRenderedPageBreak/>
        <w:t>Способность выдерживать вибрационные и ударные нагрузки, возникающие при запуске ракетоносителя</w:t>
      </w:r>
      <w:r w:rsidR="007F7BFA" w:rsidRPr="007F7BFA">
        <w:t>.</w:t>
      </w:r>
    </w:p>
    <w:p w14:paraId="1430158C" w14:textId="37B4385B" w:rsidR="006D080C" w:rsidRDefault="006D080C" w:rsidP="00981D0E">
      <w:pPr>
        <w:pStyle w:val="a3"/>
        <w:spacing w:before="240" w:after="240"/>
        <w:rPr>
          <w:b/>
        </w:rPr>
      </w:pPr>
      <w:r>
        <w:rPr>
          <w:rFonts w:cs="Times New Roman"/>
          <w:b/>
          <w:szCs w:val="28"/>
        </w:rPr>
        <w:t>5</w:t>
      </w:r>
      <w:r w:rsidRPr="00F222E9">
        <w:rPr>
          <w:rFonts w:cs="Times New Roman"/>
          <w:b/>
          <w:szCs w:val="28"/>
        </w:rPr>
        <w:t xml:space="preserve">) </w:t>
      </w:r>
      <w:r>
        <w:rPr>
          <w:rFonts w:cs="Times New Roman"/>
          <w:b/>
          <w:szCs w:val="28"/>
        </w:rPr>
        <w:t>Конструктивные</w:t>
      </w:r>
      <w:r w:rsidRPr="00F222E9">
        <w:rPr>
          <w:rFonts w:cs="Times New Roman"/>
          <w:b/>
          <w:szCs w:val="28"/>
        </w:rPr>
        <w:t xml:space="preserve"> требования</w:t>
      </w:r>
      <w:r w:rsidRPr="00F222E9">
        <w:rPr>
          <w:b/>
        </w:rPr>
        <w:t>:</w:t>
      </w:r>
    </w:p>
    <w:p w14:paraId="71B6D661" w14:textId="76107273" w:rsidR="00981D0E" w:rsidRDefault="00981D0E" w:rsidP="00981D0E">
      <w:pPr>
        <w:pStyle w:val="a3"/>
        <w:spacing w:before="240" w:after="240"/>
      </w:pPr>
      <w:r>
        <w:t>5</w:t>
      </w:r>
      <w:r w:rsidRPr="003D4D90">
        <w:t>.</w:t>
      </w:r>
      <w:r>
        <w:t>1</w:t>
      </w:r>
      <w:r w:rsidRPr="003D4D90">
        <w:t>)</w:t>
      </w:r>
      <w:r>
        <w:t xml:space="preserve"> Требования к материалам</w:t>
      </w:r>
      <w:r w:rsidRPr="003D4D90">
        <w:t>:</w:t>
      </w:r>
    </w:p>
    <w:p w14:paraId="7003986A" w14:textId="5E3576CE" w:rsidR="00DE5A61" w:rsidRPr="00DE5A61" w:rsidRDefault="00DE5A61" w:rsidP="00981D0E">
      <w:pPr>
        <w:pStyle w:val="a3"/>
        <w:spacing w:before="240" w:after="240"/>
      </w:pPr>
      <w:r>
        <w:t xml:space="preserve">Все материалы, используемые в создании устройства должны быть пригодными к использованию в космическом пространстве в соответствии с </w:t>
      </w:r>
      <w:r>
        <w:rPr>
          <w:lang w:val="en-US"/>
        </w:rPr>
        <w:t>ISO</w:t>
      </w:r>
      <w:r>
        <w:t xml:space="preserve"> </w:t>
      </w:r>
      <w:r w:rsidRPr="00DE5A61">
        <w:t>49.025.01</w:t>
      </w:r>
      <w:r>
        <w:t>.</w:t>
      </w:r>
    </w:p>
    <w:p w14:paraId="2BF714CC" w14:textId="04D7F452" w:rsidR="00981D0E" w:rsidRDefault="00981D0E" w:rsidP="00981D0E">
      <w:pPr>
        <w:pStyle w:val="a3"/>
        <w:spacing w:before="240" w:after="240"/>
      </w:pPr>
      <w:r>
        <w:t>5</w:t>
      </w:r>
      <w:r w:rsidRPr="003D4D90">
        <w:t>.</w:t>
      </w:r>
      <w:r>
        <w:t>2</w:t>
      </w:r>
      <w:r w:rsidRPr="003D4D90">
        <w:t>)</w:t>
      </w:r>
      <w:r>
        <w:t xml:space="preserve"> Требования к конструктивному исполнению</w:t>
      </w:r>
      <w:r w:rsidRPr="003D4D90">
        <w:t>:</w:t>
      </w:r>
    </w:p>
    <w:p w14:paraId="6BC4A5C2" w14:textId="03AF7456" w:rsidR="007F7BFA" w:rsidRDefault="007F7BFA" w:rsidP="00981D0E">
      <w:pPr>
        <w:pStyle w:val="a3"/>
        <w:spacing w:before="240" w:after="240"/>
      </w:pPr>
      <w:r>
        <w:t>Обеспечить наличие и функционирования следующих подсистем:</w:t>
      </w:r>
    </w:p>
    <w:p w14:paraId="5C8E59A1" w14:textId="50BFBFE2" w:rsidR="00043046" w:rsidRDefault="007F7BFA" w:rsidP="00817562">
      <w:pPr>
        <w:pStyle w:val="a3"/>
        <w:numPr>
          <w:ilvl w:val="0"/>
          <w:numId w:val="12"/>
        </w:numPr>
        <w:spacing w:before="240" w:after="240"/>
      </w:pPr>
      <w:r>
        <w:t>Освещение</w:t>
      </w:r>
      <w:r w:rsidR="00043046">
        <w:t xml:space="preserve"> жилой камеры (ЖК)</w:t>
      </w:r>
      <w:r>
        <w:rPr>
          <w:lang w:val="en-US"/>
        </w:rPr>
        <w:t>;</w:t>
      </w:r>
    </w:p>
    <w:p w14:paraId="653A9265" w14:textId="67311A90" w:rsidR="00043046" w:rsidRDefault="00043046" w:rsidP="00817562">
      <w:pPr>
        <w:pStyle w:val="a3"/>
        <w:numPr>
          <w:ilvl w:val="0"/>
          <w:numId w:val="12"/>
        </w:numPr>
        <w:spacing w:before="240" w:after="240"/>
      </w:pPr>
      <w:r>
        <w:t>Герметизация ЖК</w:t>
      </w:r>
      <w:r w:rsidR="007F7BFA">
        <w:rPr>
          <w:lang w:val="en-US"/>
        </w:rPr>
        <w:t>;</w:t>
      </w:r>
    </w:p>
    <w:p w14:paraId="6225F6D7" w14:textId="61D501DE" w:rsidR="00043046" w:rsidRDefault="00043046" w:rsidP="00817562">
      <w:pPr>
        <w:pStyle w:val="a3"/>
        <w:numPr>
          <w:ilvl w:val="0"/>
          <w:numId w:val="12"/>
        </w:numPr>
        <w:spacing w:before="240" w:after="240"/>
      </w:pPr>
      <w:r>
        <w:t>Наличие датчиков давления, температуры</w:t>
      </w:r>
      <w:r w:rsidR="007F7BFA">
        <w:rPr>
          <w:lang w:val="en-US"/>
        </w:rPr>
        <w:t>;</w:t>
      </w:r>
    </w:p>
    <w:p w14:paraId="64C1F5F3" w14:textId="0C699397" w:rsidR="00043046" w:rsidRDefault="00043046" w:rsidP="00817562">
      <w:pPr>
        <w:pStyle w:val="a3"/>
        <w:numPr>
          <w:ilvl w:val="0"/>
          <w:numId w:val="12"/>
        </w:numPr>
        <w:spacing w:before="240" w:after="240"/>
      </w:pPr>
      <w:r>
        <w:t>Управляемая пневматическая система</w:t>
      </w:r>
      <w:r w:rsidR="007F7BFA">
        <w:rPr>
          <w:lang w:val="en-US"/>
        </w:rPr>
        <w:t>;</w:t>
      </w:r>
    </w:p>
    <w:p w14:paraId="22DBCEB6" w14:textId="494FB915" w:rsidR="00043046" w:rsidRDefault="00043046" w:rsidP="00817562">
      <w:pPr>
        <w:pStyle w:val="a3"/>
        <w:numPr>
          <w:ilvl w:val="0"/>
          <w:numId w:val="12"/>
        </w:numPr>
        <w:spacing w:before="240" w:after="240"/>
      </w:pPr>
      <w:r>
        <w:t>Система поддержания температуры ЖК</w:t>
      </w:r>
      <w:r w:rsidR="007F7BFA">
        <w:rPr>
          <w:lang w:val="en-US"/>
        </w:rPr>
        <w:t>;</w:t>
      </w:r>
    </w:p>
    <w:p w14:paraId="2886F903" w14:textId="127C416F" w:rsidR="00043046" w:rsidRDefault="00043046" w:rsidP="00817562">
      <w:pPr>
        <w:pStyle w:val="a3"/>
        <w:numPr>
          <w:ilvl w:val="0"/>
          <w:numId w:val="12"/>
        </w:numPr>
        <w:spacing w:before="240" w:after="240"/>
      </w:pPr>
      <w:r>
        <w:t>Система подогрева для клапанов</w:t>
      </w:r>
      <w:r w:rsidR="007F7BFA">
        <w:rPr>
          <w:lang w:val="en-US"/>
        </w:rPr>
        <w:t>;</w:t>
      </w:r>
    </w:p>
    <w:p w14:paraId="56AA6E45" w14:textId="43E6FAE4" w:rsidR="00043046" w:rsidRDefault="00043046" w:rsidP="00817562">
      <w:pPr>
        <w:pStyle w:val="a3"/>
        <w:numPr>
          <w:ilvl w:val="0"/>
          <w:numId w:val="12"/>
        </w:numPr>
        <w:spacing w:before="240" w:after="240"/>
      </w:pPr>
      <w:r>
        <w:t>Система воздухоотвода со спутника</w:t>
      </w:r>
      <w:r w:rsidR="007F7BFA">
        <w:rPr>
          <w:lang w:val="en-US"/>
        </w:rPr>
        <w:t>;</w:t>
      </w:r>
    </w:p>
    <w:p w14:paraId="3A025368" w14:textId="0F33E62E" w:rsidR="005C0C42" w:rsidRDefault="005C0C42" w:rsidP="00817562">
      <w:pPr>
        <w:pStyle w:val="a3"/>
        <w:numPr>
          <w:ilvl w:val="0"/>
          <w:numId w:val="12"/>
        </w:numPr>
        <w:spacing w:before="240" w:after="240"/>
      </w:pPr>
      <w:r>
        <w:t>Система разморозки воздуховодов</w:t>
      </w:r>
      <w:r w:rsidR="007F7BFA">
        <w:rPr>
          <w:lang w:val="en-US"/>
        </w:rPr>
        <w:t>;</w:t>
      </w:r>
    </w:p>
    <w:p w14:paraId="53CB9B44" w14:textId="55123506" w:rsidR="00355525" w:rsidRDefault="00355525" w:rsidP="00817562">
      <w:pPr>
        <w:pStyle w:val="a3"/>
        <w:numPr>
          <w:ilvl w:val="0"/>
          <w:numId w:val="12"/>
        </w:numPr>
        <w:spacing w:before="240" w:after="240"/>
      </w:pPr>
      <w:r>
        <w:t>Система видеонаблюдения</w:t>
      </w:r>
      <w:r w:rsidR="007F7BFA">
        <w:rPr>
          <w:lang w:val="en-US"/>
        </w:rPr>
        <w:t>.</w:t>
      </w:r>
    </w:p>
    <w:p w14:paraId="61A206FF" w14:textId="5F8A3A5F" w:rsidR="00981D0E" w:rsidRDefault="00981D0E" w:rsidP="00981D0E">
      <w:pPr>
        <w:pStyle w:val="a3"/>
        <w:spacing w:before="240" w:after="240"/>
        <w:rPr>
          <w:ins w:id="1" w:author="Илья Баранчугов" w:date="2020-06-03T15:01:00Z"/>
        </w:rPr>
      </w:pPr>
      <w:r>
        <w:t>5</w:t>
      </w:r>
      <w:r w:rsidRPr="003D4D90">
        <w:t>.</w:t>
      </w:r>
      <w:r>
        <w:t>3</w:t>
      </w:r>
      <w:r w:rsidRPr="003D4D90">
        <w:t>)</w:t>
      </w:r>
      <w:r>
        <w:t xml:space="preserve"> Требования к разъемам и соединениям</w:t>
      </w:r>
      <w:r w:rsidRPr="003D4D90">
        <w:t>:</w:t>
      </w:r>
    </w:p>
    <w:p w14:paraId="54EE340A" w14:textId="10171158" w:rsidR="00A61E44" w:rsidRDefault="00817562" w:rsidP="00981D0E">
      <w:pPr>
        <w:pStyle w:val="a3"/>
        <w:spacing w:before="240" w:after="240"/>
      </w:pPr>
      <w:r>
        <w:t>(на заполнение Алексею Кожушко)</w:t>
      </w:r>
    </w:p>
    <w:p w14:paraId="0651EAF0" w14:textId="68D1A305" w:rsidR="00263493" w:rsidRDefault="00981D0E" w:rsidP="00817562">
      <w:pPr>
        <w:pStyle w:val="a3"/>
        <w:spacing w:before="240" w:after="240"/>
        <w:rPr>
          <w:rFonts w:cs="Times New Roman"/>
          <w:b/>
          <w:szCs w:val="28"/>
        </w:rPr>
      </w:pPr>
      <w:r w:rsidRPr="00981D0E">
        <w:rPr>
          <w:rFonts w:cs="Times New Roman"/>
          <w:b/>
          <w:szCs w:val="28"/>
        </w:rPr>
        <w:t xml:space="preserve">6) </w:t>
      </w:r>
      <w:r w:rsidR="00C83809" w:rsidRPr="00981D0E">
        <w:rPr>
          <w:rFonts w:cs="Times New Roman"/>
          <w:b/>
          <w:szCs w:val="28"/>
        </w:rPr>
        <w:t>Требования по видам обеспечения</w:t>
      </w:r>
      <w:r w:rsidR="00F222E9" w:rsidRPr="00981D0E">
        <w:rPr>
          <w:rFonts w:cs="Times New Roman"/>
          <w:b/>
          <w:szCs w:val="28"/>
        </w:rPr>
        <w:t>:</w:t>
      </w:r>
    </w:p>
    <w:p w14:paraId="4743CA23" w14:textId="345D5E7B" w:rsidR="009E7B05" w:rsidRDefault="00F40E0B" w:rsidP="004C57EF">
      <w:pPr>
        <w:pStyle w:val="a3"/>
        <w:spacing w:before="240" w:after="24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6.1) Требования по метрологическому обеспечению:</w:t>
      </w:r>
    </w:p>
    <w:p w14:paraId="7CFE61C8" w14:textId="28879B34" w:rsidR="00D8641D" w:rsidRDefault="00E25714" w:rsidP="00D8641D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измерительного средства необходимо подобрать или разработать камеру фотовидеофиксации, обладающую следующими характеристиками:</w:t>
      </w:r>
    </w:p>
    <w:p w14:paraId="4B3BCF5F" w14:textId="63142802" w:rsidR="00E25714" w:rsidRPr="00E25714" w:rsidRDefault="00E25714" w:rsidP="00E25714">
      <w:pPr>
        <w:pStyle w:val="a3"/>
        <w:numPr>
          <w:ilvl w:val="0"/>
          <w:numId w:val="9"/>
        </w:numPr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охватываемая площадь </w:t>
      </w:r>
      <w:r w:rsidRPr="00E25714">
        <w:rPr>
          <w:rFonts w:cs="Times New Roman"/>
          <w:szCs w:val="28"/>
        </w:rPr>
        <w:t>съемки</w:t>
      </w:r>
      <w:r>
        <w:rPr>
          <w:rFonts w:cs="Times New Roman"/>
          <w:szCs w:val="28"/>
        </w:rPr>
        <w:t xml:space="preserve"> -</w:t>
      </w:r>
      <w:r w:rsidRPr="00E25714">
        <w:rPr>
          <w:rFonts w:cs="Times New Roman"/>
          <w:szCs w:val="28"/>
        </w:rPr>
        <w:t xml:space="preserve"> квадрат 10 мм</w:t>
      </w:r>
      <w:r>
        <w:rPr>
          <w:rFonts w:cs="Times New Roman"/>
          <w:szCs w:val="28"/>
        </w:rPr>
        <w:t>;</w:t>
      </w:r>
      <w:r w:rsidRPr="00E25714">
        <w:rPr>
          <w:rFonts w:cs="Times New Roman"/>
          <w:szCs w:val="28"/>
        </w:rPr>
        <w:t xml:space="preserve"> </w:t>
      </w:r>
    </w:p>
    <w:p w14:paraId="21E44B8E" w14:textId="2C5B4CB8" w:rsidR="00E25714" w:rsidRPr="00E25714" w:rsidRDefault="00E25714" w:rsidP="00E25714">
      <w:pPr>
        <w:pStyle w:val="a3"/>
        <w:numPr>
          <w:ilvl w:val="0"/>
          <w:numId w:val="9"/>
        </w:numPr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Pr="00E25714">
        <w:rPr>
          <w:rFonts w:cs="Times New Roman"/>
          <w:szCs w:val="28"/>
        </w:rPr>
        <w:t>лубина резкости око</w:t>
      </w:r>
      <w:r>
        <w:rPr>
          <w:rFonts w:cs="Times New Roman"/>
          <w:szCs w:val="28"/>
        </w:rPr>
        <w:t>ло 3 мм;</w:t>
      </w:r>
      <w:r w:rsidRPr="00E25714">
        <w:rPr>
          <w:rFonts w:cs="Times New Roman"/>
          <w:szCs w:val="28"/>
        </w:rPr>
        <w:t xml:space="preserve"> </w:t>
      </w:r>
    </w:p>
    <w:p w14:paraId="1EB76471" w14:textId="005D5FD5" w:rsidR="00E25714" w:rsidRPr="00E25714" w:rsidRDefault="00E25714" w:rsidP="00E25714">
      <w:pPr>
        <w:pStyle w:val="a3"/>
        <w:numPr>
          <w:ilvl w:val="0"/>
          <w:numId w:val="9"/>
        </w:numPr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возможность </w:t>
      </w:r>
      <w:r w:rsidR="004C57EF">
        <w:rPr>
          <w:rFonts w:cs="Times New Roman"/>
          <w:szCs w:val="28"/>
        </w:rPr>
        <w:t>подстройки</w:t>
      </w:r>
      <w:r w:rsidRPr="00E25714">
        <w:rPr>
          <w:rFonts w:cs="Times New Roman"/>
          <w:szCs w:val="28"/>
        </w:rPr>
        <w:t xml:space="preserve"> фокусного расстояния, если по какой-то причине</w:t>
      </w:r>
      <w:r>
        <w:rPr>
          <w:rFonts w:cs="Times New Roman"/>
          <w:szCs w:val="28"/>
        </w:rPr>
        <w:t xml:space="preserve"> объекты съемки</w:t>
      </w:r>
      <w:r w:rsidRPr="00E25714">
        <w:rPr>
          <w:rFonts w:cs="Times New Roman"/>
          <w:szCs w:val="28"/>
        </w:rPr>
        <w:t xml:space="preserve"> в кадре </w:t>
      </w:r>
      <w:r>
        <w:rPr>
          <w:rFonts w:cs="Times New Roman"/>
          <w:szCs w:val="28"/>
        </w:rPr>
        <w:t>оказываются расфокусированными;</w:t>
      </w:r>
    </w:p>
    <w:p w14:paraId="7E5A15D1" w14:textId="0A81157A" w:rsidR="00E25714" w:rsidRPr="00E25714" w:rsidRDefault="00E25714" w:rsidP="00E25714">
      <w:pPr>
        <w:pStyle w:val="a3"/>
        <w:numPr>
          <w:ilvl w:val="0"/>
          <w:numId w:val="9"/>
        </w:numPr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разрешающая способность - 1000 пикселей на 1 мм;</w:t>
      </w:r>
    </w:p>
    <w:p w14:paraId="6FE3871C" w14:textId="37F2BACF" w:rsidR="00E25714" w:rsidRPr="00E25714" w:rsidRDefault="00E25714" w:rsidP="00E25714">
      <w:pPr>
        <w:pStyle w:val="a3"/>
        <w:numPr>
          <w:ilvl w:val="0"/>
          <w:numId w:val="9"/>
        </w:numPr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Pr="00E25714">
        <w:rPr>
          <w:rFonts w:cs="Times New Roman"/>
          <w:szCs w:val="28"/>
        </w:rPr>
        <w:t xml:space="preserve">лубина цвета </w:t>
      </w:r>
      <w:r>
        <w:rPr>
          <w:rFonts w:cs="Times New Roman"/>
          <w:szCs w:val="28"/>
        </w:rPr>
        <w:t xml:space="preserve">не менее </w:t>
      </w:r>
      <w:r w:rsidRPr="00E25714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бит;</w:t>
      </w:r>
      <w:r w:rsidRPr="00E25714">
        <w:rPr>
          <w:rFonts w:cs="Times New Roman"/>
          <w:szCs w:val="28"/>
        </w:rPr>
        <w:t xml:space="preserve"> </w:t>
      </w:r>
    </w:p>
    <w:p w14:paraId="0C04F2F7" w14:textId="318DACF6" w:rsidR="00E25714" w:rsidRPr="00E25714" w:rsidRDefault="00E25714" w:rsidP="00E25714">
      <w:pPr>
        <w:pStyle w:val="a3"/>
        <w:numPr>
          <w:ilvl w:val="0"/>
          <w:numId w:val="9"/>
        </w:numPr>
        <w:ind w:left="1418" w:hanging="709"/>
        <w:rPr>
          <w:rFonts w:cs="Times New Roman"/>
          <w:szCs w:val="28"/>
        </w:rPr>
      </w:pPr>
      <w:r w:rsidRPr="00E25714">
        <w:rPr>
          <w:rFonts w:cs="Times New Roman"/>
          <w:szCs w:val="28"/>
        </w:rPr>
        <w:t xml:space="preserve">Частота съемки </w:t>
      </w:r>
      <w:r>
        <w:rPr>
          <w:rFonts w:cs="Times New Roman"/>
          <w:szCs w:val="28"/>
        </w:rPr>
        <w:t xml:space="preserve">- </w:t>
      </w:r>
      <w:r w:rsidR="00090A8D">
        <w:rPr>
          <w:rFonts w:cs="Times New Roman"/>
          <w:szCs w:val="28"/>
        </w:rPr>
        <w:t>от 10 кадров в минуту;</w:t>
      </w:r>
    </w:p>
    <w:p w14:paraId="045B4317" w14:textId="0E50A2A4" w:rsidR="00E25714" w:rsidRPr="00E25714" w:rsidRDefault="00090A8D" w:rsidP="00E25714">
      <w:pPr>
        <w:pStyle w:val="a3"/>
        <w:numPr>
          <w:ilvl w:val="0"/>
          <w:numId w:val="9"/>
        </w:numPr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Равномерная рассеянная подсветка;</w:t>
      </w:r>
    </w:p>
    <w:p w14:paraId="1ED7A6DB" w14:textId="20157B06" w:rsidR="00E25714" w:rsidRPr="00E25714" w:rsidRDefault="00090A8D" w:rsidP="00E25714">
      <w:pPr>
        <w:pStyle w:val="a3"/>
        <w:numPr>
          <w:ilvl w:val="0"/>
          <w:numId w:val="9"/>
        </w:numPr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Съёмка в видимом спектре;</w:t>
      </w:r>
    </w:p>
    <w:p w14:paraId="04236736" w14:textId="6A200877" w:rsidR="00E25714" w:rsidRPr="00E25714" w:rsidRDefault="00E25714" w:rsidP="00E25714">
      <w:pPr>
        <w:pStyle w:val="a3"/>
        <w:numPr>
          <w:ilvl w:val="0"/>
          <w:numId w:val="9"/>
        </w:numPr>
        <w:ind w:left="1418" w:hanging="709"/>
        <w:rPr>
          <w:rFonts w:cs="Times New Roman"/>
          <w:szCs w:val="28"/>
        </w:rPr>
      </w:pPr>
      <w:r w:rsidRPr="00E25714">
        <w:rPr>
          <w:rFonts w:cs="Times New Roman"/>
          <w:szCs w:val="28"/>
        </w:rPr>
        <w:t xml:space="preserve">Максимальные габариты камеры: длинна и </w:t>
      </w:r>
      <w:r w:rsidR="00090A8D">
        <w:rPr>
          <w:rFonts w:cs="Times New Roman"/>
          <w:szCs w:val="28"/>
        </w:rPr>
        <w:t>ширина – 70 мм, высота – 50 мм;</w:t>
      </w:r>
    </w:p>
    <w:p w14:paraId="7559E44B" w14:textId="69F1AB73" w:rsidR="00E25714" w:rsidRDefault="00E25714" w:rsidP="00E25714">
      <w:pPr>
        <w:pStyle w:val="a3"/>
        <w:numPr>
          <w:ilvl w:val="0"/>
          <w:numId w:val="9"/>
        </w:numPr>
        <w:ind w:left="1418" w:hanging="709"/>
        <w:rPr>
          <w:rFonts w:cs="Times New Roman"/>
          <w:szCs w:val="28"/>
        </w:rPr>
      </w:pPr>
      <w:r w:rsidRPr="00E25714">
        <w:rPr>
          <w:rFonts w:cs="Times New Roman"/>
          <w:szCs w:val="28"/>
        </w:rPr>
        <w:t>Возможность установки фильтрующей линзы</w:t>
      </w:r>
      <w:r w:rsidR="00090A8D">
        <w:rPr>
          <w:rFonts w:cs="Times New Roman"/>
          <w:szCs w:val="28"/>
        </w:rPr>
        <w:t>.</w:t>
      </w:r>
    </w:p>
    <w:p w14:paraId="31C2FEE2" w14:textId="33883ED0" w:rsidR="009E7B05" w:rsidRDefault="009E7B05" w:rsidP="009E7B05">
      <w:pPr>
        <w:pStyle w:val="a3"/>
        <w:spacing w:before="240" w:after="240"/>
        <w:rPr>
          <w:rFonts w:cs="Times New Roman"/>
          <w:szCs w:val="28"/>
        </w:rPr>
      </w:pPr>
      <w:r>
        <w:rPr>
          <w:rFonts w:cs="Times New Roman"/>
          <w:szCs w:val="28"/>
        </w:rPr>
        <w:t>6.2) Требования к программному обеспечению:</w:t>
      </w:r>
    </w:p>
    <w:p w14:paraId="6CFEB890" w14:textId="4F55426F" w:rsidR="003F1231" w:rsidRPr="003F1231" w:rsidRDefault="00D8641D" w:rsidP="003F1231">
      <w:pPr>
        <w:pStyle w:val="a3"/>
        <w:numPr>
          <w:ilvl w:val="0"/>
          <w:numId w:val="8"/>
        </w:numPr>
        <w:ind w:left="1418" w:hanging="709"/>
        <w:rPr>
          <w:rFonts w:cs="Times New Roman"/>
          <w:szCs w:val="28"/>
        </w:rPr>
      </w:pPr>
      <w:r>
        <w:t>Р</w:t>
      </w:r>
      <w:r w:rsidR="003F1231">
        <w:t>азработка алгоритма</w:t>
      </w:r>
      <w:r w:rsidR="003F1231" w:rsidRPr="003F1231">
        <w:t xml:space="preserve"> сжатия изображений без</w:t>
      </w:r>
      <w:r w:rsidR="003F1231">
        <w:t xml:space="preserve"> существенных</w:t>
      </w:r>
      <w:r w:rsidR="003F1231" w:rsidRPr="003F1231">
        <w:t xml:space="preserve"> потерь</w:t>
      </w:r>
      <w:r w:rsidR="003F1231">
        <w:t xml:space="preserve"> качества</w:t>
      </w:r>
      <w:r w:rsidR="003F1231" w:rsidRPr="003F1231">
        <w:t xml:space="preserve"> </w:t>
      </w:r>
      <w:r w:rsidR="003F1231">
        <w:t>и интеграция его в бортовой компьютер</w:t>
      </w:r>
      <w:r w:rsidR="003F1231" w:rsidRPr="003F1231">
        <w:t xml:space="preserve"> спутника</w:t>
      </w:r>
      <w:r w:rsidR="003F1231">
        <w:t>;</w:t>
      </w:r>
    </w:p>
    <w:p w14:paraId="3BBC2711" w14:textId="13FB069E" w:rsidR="003F1231" w:rsidRPr="003F1231" w:rsidRDefault="00D8641D" w:rsidP="003F1231">
      <w:pPr>
        <w:pStyle w:val="a3"/>
        <w:numPr>
          <w:ilvl w:val="0"/>
          <w:numId w:val="8"/>
        </w:numPr>
        <w:ind w:left="1418" w:hanging="709"/>
        <w:rPr>
          <w:rFonts w:cs="Times New Roman"/>
          <w:szCs w:val="28"/>
        </w:rPr>
      </w:pPr>
      <w:r>
        <w:t>О</w:t>
      </w:r>
      <w:r w:rsidR="003F1231" w:rsidRPr="003F1231">
        <w:t>беспечение передачи данных на наземную станци</w:t>
      </w:r>
      <w:r w:rsidR="00F67A56">
        <w:t>ю;</w:t>
      </w:r>
    </w:p>
    <w:p w14:paraId="42CDD3BF" w14:textId="5BC437B4" w:rsidR="00D8641D" w:rsidRPr="00D8641D" w:rsidRDefault="007F7BFA" w:rsidP="003F1231">
      <w:pPr>
        <w:pStyle w:val="a3"/>
        <w:numPr>
          <w:ilvl w:val="0"/>
          <w:numId w:val="8"/>
        </w:numPr>
        <w:ind w:left="1418" w:hanging="709"/>
        <w:rPr>
          <w:rFonts w:cs="Times New Roman"/>
          <w:szCs w:val="28"/>
        </w:rPr>
      </w:pPr>
      <w:r>
        <w:t>В</w:t>
      </w:r>
      <w:bookmarkStart w:id="2" w:name="_GoBack"/>
      <w:bookmarkEnd w:id="2"/>
      <w:r w:rsidR="003F1231" w:rsidRPr="003F1231">
        <w:t>озможность корректировки условий содержания с наземной станции</w:t>
      </w:r>
      <w:r>
        <w:t>.</w:t>
      </w:r>
    </w:p>
    <w:p w14:paraId="03BAD67C" w14:textId="64AAE6EB" w:rsidR="009E7B05" w:rsidRPr="00904F6F" w:rsidRDefault="00904F6F" w:rsidP="004C57EF">
      <w:pPr>
        <w:pStyle w:val="a3"/>
        <w:spacing w:before="240" w:after="240"/>
        <w:rPr>
          <w:rFonts w:cs="Times New Roman"/>
          <w:b/>
          <w:szCs w:val="28"/>
        </w:rPr>
      </w:pPr>
      <w:r w:rsidRPr="00904F6F">
        <w:rPr>
          <w:rFonts w:cs="Times New Roman"/>
          <w:b/>
          <w:szCs w:val="28"/>
        </w:rPr>
        <w:t>7) Специальные требования</w:t>
      </w:r>
    </w:p>
    <w:p w14:paraId="4453399D" w14:textId="47D60F94" w:rsidR="00774B42" w:rsidRDefault="00774B42" w:rsidP="004C57EF">
      <w:pPr>
        <w:pStyle w:val="a3"/>
        <w:spacing w:before="240" w:after="240"/>
      </w:pPr>
      <w:r w:rsidRPr="00774B42">
        <w:t>7.1) Требования к испытаниям жилого модуля</w:t>
      </w:r>
    </w:p>
    <w:p w14:paraId="7A208EE8" w14:textId="7366C919" w:rsidR="00774B42" w:rsidRDefault="00774B42" w:rsidP="00774B42">
      <w:pPr>
        <w:pStyle w:val="a3"/>
      </w:pPr>
      <w:r>
        <w:lastRenderedPageBreak/>
        <w:t>Перед созданием опытного образца необходимо создать макетный образец, который позволит отработать технологические, конструктивные и программные решения.</w:t>
      </w:r>
      <w:r w:rsidR="00D6787F">
        <w:t xml:space="preserve"> Макетный образец должен иметь достаточное обеспечение для реализации всего предполагаемого функционала опытного образца. Жилой модуль в макетном образце по своей реализации должен быть максимально приближен к опытному образцу. При создании остального обеспечения макетного образца допускается пренебречь конструктивными, эксплуатационными и надежностными требованиями в угоду </w:t>
      </w:r>
      <w:r w:rsidR="00C04475">
        <w:t>облегчения прототипирования.</w:t>
      </w:r>
    </w:p>
    <w:p w14:paraId="009EE7DC" w14:textId="24AE3847" w:rsidR="00774B42" w:rsidRDefault="00774B42" w:rsidP="00774B42">
      <w:pPr>
        <w:pStyle w:val="a3"/>
        <w:spacing w:before="240" w:after="240"/>
      </w:pPr>
      <w:r w:rsidRPr="00774B42">
        <w:t>7.2) Требования к биологической нагрузке</w:t>
      </w:r>
    </w:p>
    <w:p w14:paraId="4AB1C3A6" w14:textId="11290665" w:rsidR="004C57EF" w:rsidRPr="00774B42" w:rsidRDefault="007260BF" w:rsidP="00774B42">
      <w:pPr>
        <w:pStyle w:val="a3"/>
        <w:spacing w:before="240" w:after="240"/>
      </w:pPr>
      <w:r>
        <w:t>(на заполнение биологами)</w:t>
      </w:r>
    </w:p>
    <w:p w14:paraId="618D8A88" w14:textId="1076669B" w:rsidR="006C03C6" w:rsidRPr="00F222E9" w:rsidRDefault="006C03C6" w:rsidP="00263493">
      <w:pPr>
        <w:pStyle w:val="a3"/>
        <w:rPr>
          <w:highlight w:val="yellow"/>
        </w:rPr>
      </w:pPr>
    </w:p>
    <w:p w14:paraId="119B8656" w14:textId="77777777" w:rsidR="00FA18E2" w:rsidRPr="00FA18E2" w:rsidRDefault="00FA18E2" w:rsidP="00FA18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A18E2" w:rsidRPr="00FA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C0698D" w16cid:durableId="22823940"/>
  <w16cid:commentId w16cid:paraId="4CE82962" w16cid:durableId="22823941"/>
  <w16cid:commentId w16cid:paraId="1FEE51D4" w16cid:durableId="228239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B69"/>
    <w:multiLevelType w:val="hybridMultilevel"/>
    <w:tmpl w:val="AF561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4522E2"/>
    <w:multiLevelType w:val="hybridMultilevel"/>
    <w:tmpl w:val="C8E6A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72541"/>
    <w:multiLevelType w:val="hybridMultilevel"/>
    <w:tmpl w:val="CE204E8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EB1834"/>
    <w:multiLevelType w:val="hybridMultilevel"/>
    <w:tmpl w:val="509E3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5C7078"/>
    <w:multiLevelType w:val="hybridMultilevel"/>
    <w:tmpl w:val="F426E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2228D2"/>
    <w:multiLevelType w:val="hybridMultilevel"/>
    <w:tmpl w:val="75CC92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EE20061"/>
    <w:multiLevelType w:val="hybridMultilevel"/>
    <w:tmpl w:val="737CFDE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7A08A1"/>
    <w:multiLevelType w:val="hybridMultilevel"/>
    <w:tmpl w:val="F5A8B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72B00"/>
    <w:multiLevelType w:val="hybridMultilevel"/>
    <w:tmpl w:val="987C7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6D1714"/>
    <w:multiLevelType w:val="hybridMultilevel"/>
    <w:tmpl w:val="20A4A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E651C5"/>
    <w:multiLevelType w:val="hybridMultilevel"/>
    <w:tmpl w:val="5E96F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104E8A"/>
    <w:multiLevelType w:val="hybridMultilevel"/>
    <w:tmpl w:val="B06A419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Илья Баранчугов">
    <w15:presenceInfo w15:providerId="Windows Live" w15:userId="01f8f88200d2dd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39"/>
    <w:rsid w:val="00043046"/>
    <w:rsid w:val="00076095"/>
    <w:rsid w:val="00090A8D"/>
    <w:rsid w:val="000C0DBA"/>
    <w:rsid w:val="000E06A6"/>
    <w:rsid w:val="0011241D"/>
    <w:rsid w:val="00227628"/>
    <w:rsid w:val="00263493"/>
    <w:rsid w:val="002E026B"/>
    <w:rsid w:val="00324BFC"/>
    <w:rsid w:val="00341A9C"/>
    <w:rsid w:val="00355525"/>
    <w:rsid w:val="003D4D90"/>
    <w:rsid w:val="003F1231"/>
    <w:rsid w:val="003F32D3"/>
    <w:rsid w:val="00416054"/>
    <w:rsid w:val="00470292"/>
    <w:rsid w:val="004C57EF"/>
    <w:rsid w:val="00543F6E"/>
    <w:rsid w:val="0058243C"/>
    <w:rsid w:val="005A392D"/>
    <w:rsid w:val="005B14DC"/>
    <w:rsid w:val="005C0C42"/>
    <w:rsid w:val="005E5990"/>
    <w:rsid w:val="006C03C6"/>
    <w:rsid w:val="006D080C"/>
    <w:rsid w:val="00702F58"/>
    <w:rsid w:val="007260BF"/>
    <w:rsid w:val="00753B39"/>
    <w:rsid w:val="00774B42"/>
    <w:rsid w:val="007F7BFA"/>
    <w:rsid w:val="00800583"/>
    <w:rsid w:val="00817562"/>
    <w:rsid w:val="00842A70"/>
    <w:rsid w:val="008E7024"/>
    <w:rsid w:val="00904F6F"/>
    <w:rsid w:val="00981D0E"/>
    <w:rsid w:val="009E53DB"/>
    <w:rsid w:val="009E7B05"/>
    <w:rsid w:val="00A61E44"/>
    <w:rsid w:val="00A96918"/>
    <w:rsid w:val="00B12644"/>
    <w:rsid w:val="00BE60F4"/>
    <w:rsid w:val="00C04475"/>
    <w:rsid w:val="00C2132A"/>
    <w:rsid w:val="00C740A9"/>
    <w:rsid w:val="00C83809"/>
    <w:rsid w:val="00CF7540"/>
    <w:rsid w:val="00D6787F"/>
    <w:rsid w:val="00D8641D"/>
    <w:rsid w:val="00DC143C"/>
    <w:rsid w:val="00DE5A61"/>
    <w:rsid w:val="00E21196"/>
    <w:rsid w:val="00E25714"/>
    <w:rsid w:val="00F222E9"/>
    <w:rsid w:val="00F40E0B"/>
    <w:rsid w:val="00F67A56"/>
    <w:rsid w:val="00F806A1"/>
    <w:rsid w:val="00FA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61ED"/>
  <w15:chartTrackingRefBased/>
  <w15:docId w15:val="{C418D934-DAED-4B3F-84FF-C63A9CE8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ВФУ"/>
    <w:basedOn w:val="a"/>
    <w:link w:val="a4"/>
    <w:qFormat/>
    <w:rsid w:val="00FA18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ВФУ Знак"/>
    <w:basedOn w:val="a0"/>
    <w:link w:val="a3"/>
    <w:rsid w:val="00FA18E2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5E59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E599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E599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E599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E599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E59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59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2A3DB-6679-4302-AA28-9EE7729E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Сыроежкин</dc:creator>
  <cp:keywords/>
  <dc:description/>
  <cp:lastModifiedBy>Иван Сыроежкин</cp:lastModifiedBy>
  <cp:revision>5</cp:revision>
  <dcterms:created xsi:type="dcterms:W3CDTF">2020-06-03T07:08:00Z</dcterms:created>
  <dcterms:modified xsi:type="dcterms:W3CDTF">2020-06-25T12:58:00Z</dcterms:modified>
</cp:coreProperties>
</file>